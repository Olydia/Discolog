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 xml:space="preserve">Agent says "Would you like to go </w:t>
        <w:pict>
          <v:rect id="shape_0" stroked="t" style="position:absolute;margin-left:-26.55pt;margin-top:2.6pt;width:535.45pt;height:662.3pt">
            <v:wrap v:type="none"/>
            <v:fill on="false" detectmouseclick="t"/>
            <v:stroke color="black" weight="15840" joinstyle="round" endcap="flat"/>
          </v:rect>
        </w:pict>
      </w:r>
      <w:del w:id="0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delText>out with me on the town tonight?"</w:delText>
        </w:r>
      </w:del>
    </w:p>
    <w:p>
      <w:pPr>
        <w:pStyle w:val="Normal"/>
        <w:spacing w:before="0" w:after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del w:id="1" w:author="Auteur inconnu" w:date="2016-04-26T10:27:00Z">
        <w:r>
          <w:rPr>
            <w:rFonts w:ascii="Monospace" w:hAnsi="Monospace"/>
            <w:b w:val="false"/>
            <w:bCs w:val="false"/>
            <w:color w:val="000000"/>
            <w:sz w:val="20"/>
          </w:rPr>
        </w:r>
      </w:del>
    </w:p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del w:id="2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delText xml:space="preserve">  </w:delText>
        </w:r>
      </w:del>
      <w:del w:id="3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delText>User says "That would be great ! ."</w:delText>
        </w:r>
      </w:del>
    </w:p>
    <w:p>
      <w:pPr>
        <w:pStyle w:val="Normal"/>
        <w:spacing w:before="0" w:after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del w:id="4" w:author="Auteur inconnu" w:date="2016-04-26T10:27:00Z">
        <w:r>
          <w:rPr>
            <w:rFonts w:ascii="Monospace" w:hAnsi="Monospace"/>
            <w:b w:val="false"/>
            <w:bCs w:val="false"/>
            <w:color w:val="000000"/>
            <w:sz w:val="20"/>
          </w:rPr>
        </w:r>
      </w:del>
    </w:p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del w:id="5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delText xml:space="preserve">    </w:delText>
          <w:pict>
            <v:rect id="shape_0" stroked="t" style="position:absolute;margin-left:-26.55pt;margin-top:-16.8pt;width:535.45pt;height:718.45pt">
              <v:wrap v:type="none"/>
              <v:fill on="false" detectmouseclick="t"/>
              <v:stroke color="black" weight="15840" joinstyle="round" endcap="flat"/>
            </v:rect>
          </w:pict>
          <w:pict>
            <v:rect id="shape_0" stroked="t" style="position:absolute;margin-left:-26.55pt;margin-top:-16.8pt;width:535.45pt;height:718.45pt">
              <v:wrap v:type="none"/>
              <v:fill on="false" detectmouseclick="t"/>
              <v:stroke color="black" weight="15840" joinstyle="round" endcap="flat"/>
            </v:rect>
          </w:pict>
          <w:pict>
            <v:rect id="shape_0" stroked="t" style="position:absolute;margin-left:-26.55pt;margin-top:-16.8pt;width:535.45pt;height:718.45pt">
              <v:wrap v:type="none"/>
              <v:fill on="false" detectmouseclick="t"/>
              <v:stroke color="black" weight="15840" joinstyle="round" endcap="flat"/>
            </v:rect>
          </w:pict>
          <w:pict>
            <v:rect id="shape_0" stroked="t" style="position:absolute;margin-left:-26.55pt;margin-top:-16.8pt;width:535.45pt;height:718.45pt">
              <v:wrap v:type="none"/>
              <v:fill on="false" detectmouseclick="t"/>
              <v:stroke color="black" weight="15840" joinstyle="round" endcap="flat"/>
            </v:rect>
          </w:pict>
          <w:pict>
            <v:rect id="shape_0" stroked="t" style="position:absolute;margin-left:-26.55pt;margin-top:-16.8pt;width:535.45pt;height:718.45pt">
              <v:wrap v:type="none"/>
              <v:fill on="false" detectmouseclick="t"/>
              <v:stroke color="black" weight="15840" joinstyle="round" endcap="flat"/>
            </v:rect>
          </w:pict>
          <w:pict>
            <v:rect id="shape_0" stroked="t" style="position:absolute;margin-left:-26.55pt;margin-top:-16.8pt;width:535.45pt;height:718.45pt">
              <v:wrap v:type="none"/>
              <v:fill on="false" detectmouseclick="t"/>
              <v:stroke color="black" weight="15840" joinstyle="round" endcap="flat"/>
            </v:rect>
          </w:pict>
          <w:pict>
            <v:rect id="shape_0" stroked="t" style="position:absolute;margin-left:-26.55pt;margin-top:-16.8pt;width:535.45pt;height:718.45pt">
              <v:wrap v:type="none"/>
              <v:fill on="false" detectmouseclick="t"/>
              <v:stroke color="black" weight="15840" joinstyle="round" endcap="flat"/>
            </v:rect>
          </w:pict>
        </w:r>
      </w:del>
      <w:del w:id="6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tab/>
          <w:delText xml:space="preserve">Agent says "Would you enjoy </w:delText>
        </w:r>
      </w:del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>hav</w:t>
      </w:r>
      <w:ins w:id="7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t>e</w:t>
        </w:r>
      </w:ins>
      <w:del w:id="8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delText>ing</w:delText>
        </w:r>
      </w:del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 xml:space="preserve"> dinner with me</w:t>
      </w:r>
      <w:ins w:id="9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t xml:space="preserve"> </w:t>
        </w:r>
      </w:ins>
      <w:ins w:id="10" w:author="Auteur inconnu" w:date="2016-04-26T10:2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t>tonight</w:t>
        </w:r>
      </w:ins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>?"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 xml:space="preserve">  </w:t>
      </w: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 xml:space="preserve">User says "Yes."   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</w:r>
    </w:p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 xml:space="preserve">    </w:t>
      </w: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ab/>
        <w:t xml:space="preserve">Agent says "What type of </w:t>
      </w:r>
      <w:r>
        <w:rPr>
          <w:rFonts w:cs="Consolas" w:ascii="Monospace" w:hAnsi="Monospace"/>
          <w:b w:val="false"/>
          <w:bCs w:val="false"/>
          <w:color w:val="000000"/>
          <w:sz w:val="20"/>
          <w:u w:val="none"/>
          <w:lang w:val="en-US"/>
        </w:rPr>
        <w:t>cuisine</w:t>
      </w: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 xml:space="preserve"> do you prefer?"</w:t>
      </w:r>
    </w:p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 xml:space="preserve">  </w:t>
      </w:r>
    </w:p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r>
        <w:rPr>
          <w:rFonts w:cs="Consolas" w:ascii="Monospace" w:hAnsi="Monospace"/>
          <w:b w:val="false"/>
          <w:bCs w:val="false"/>
          <w:color w:val="000000"/>
          <w:sz w:val="20"/>
          <w:szCs w:val="18"/>
          <w:lang w:val="en-US"/>
        </w:rPr>
        <w:t xml:space="preserve">  </w:t>
      </w: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>User says "TURKISH is my favorite Cuisine."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cs="Consolas" w:ascii="Consolas" w:hAnsi="Consolas"/>
          <w:sz w:val="22"/>
          <w:lang w:val="en-US"/>
        </w:rPr>
        <w:t xml:space="preserve">   </w:t>
      </w:r>
      <w:r>
        <w:rPr>
          <w:rFonts w:cs="Consolas" w:ascii="Consolas" w:hAnsi="Consolas"/>
          <w:sz w:val="22"/>
          <w:lang w:val="en-US"/>
        </w:rPr>
        <w:tab/>
      </w:r>
      <w:r>
        <w:rPr>
          <w:rFonts w:ascii="Monospace" w:hAnsi="Monospace"/>
          <w:color w:val="000000"/>
          <w:sz w:val="20"/>
        </w:rPr>
        <w:t xml:space="preserve">Agent says "I prefer </w:t>
      </w:r>
      <w:del w:id="11" w:author="Auteur inconnu" w:date="2016-04-26T10:30:00Z">
        <w:r>
          <w:rPr>
            <w:rFonts w:ascii="Monospace" w:hAnsi="Monospace"/>
            <w:color w:val="000000"/>
            <w:sz w:val="20"/>
          </w:rPr>
          <w:delText>FRENCH</w:delText>
        </w:r>
      </w:del>
      <w:ins w:id="12" w:author="Auteur inconnu" w:date="2016-04-26T10:30:00Z">
        <w:r>
          <w:rPr>
            <w:rFonts w:ascii="Monospace" w:hAnsi="Monospace"/>
            <w:color w:val="000000"/>
            <w:sz w:val="20"/>
          </w:rPr>
          <w:t>CHINESE</w:t>
        </w:r>
      </w:ins>
      <w:r>
        <w:rPr>
          <w:rFonts w:ascii="Monospace" w:hAnsi="Monospace"/>
          <w:color w:val="000000"/>
          <w:sz w:val="20"/>
        </w:rPr>
        <w:t xml:space="preserve"> over TURKISH."</w:t>
      </w:r>
    </w:p>
    <w:p>
      <w:pPr>
        <w:pStyle w:val="Normal"/>
        <w:spacing w:before="0" w:after="0"/>
        <w:jc w:val="left"/>
        <w:rPr>
          <w:rFonts w:cs="Consolas" w:ascii="Consolas" w:hAnsi="Consolas"/>
          <w:sz w:val="22"/>
          <w:lang w:val="en-US"/>
        </w:rPr>
      </w:pPr>
      <w:r>
        <w:rPr>
          <w:rFonts w:cs="Consolas" w:ascii="Consolas" w:hAnsi="Consolas"/>
          <w:sz w:val="22"/>
          <w:lang w:val="en-US"/>
        </w:rPr>
        <w:t xml:space="preserve">  </w:t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cs="Consolas" w:ascii="Consolas" w:hAnsi="Consolas"/>
          <w:b/>
          <w:bCs/>
          <w:color w:val="365F91"/>
          <w:sz w:val="22"/>
          <w:lang w:val="en-US"/>
        </w:rPr>
        <w:t xml:space="preserve">  </w:t>
      </w:r>
      <w:r>
        <w:rPr>
          <w:rFonts w:ascii="Monospace" w:hAnsi="Monospace"/>
          <w:color w:val="000000"/>
          <w:sz w:val="20"/>
        </w:rPr>
        <w:t>User says "I prefer ITALIAN over CHINESE."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ab/>
        <w:t>Agent says "ITALIAN is my least preferred Cuisine."</w:t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User says "I prefer JAPANESE over ITALIAN."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Agent says "I propose that we choose </w:t>
      </w:r>
      <w:del w:id="13" w:author="Auteur inconnu" w:date="2016-04-26T10:33:00Z">
        <w:r>
          <w:rPr>
            <w:rFonts w:ascii="Monospace" w:hAnsi="Monospace"/>
            <w:color w:val="000000"/>
            <w:sz w:val="20"/>
          </w:rPr>
          <w:delText xml:space="preserve">a </w:delText>
        </w:r>
      </w:del>
      <w:r>
        <w:rPr>
          <w:rFonts w:ascii="Monospace" w:hAnsi="Monospace"/>
          <w:color w:val="000000"/>
          <w:sz w:val="20"/>
        </w:rPr>
        <w:t>JAPANESE Cuisine."</w:t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User says "Okay, let's choose JAPANESE."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Agent says "I propose that we choose </w:t>
      </w:r>
      <w:del w:id="14" w:author="Auteur inconnu" w:date="2016-04-26T10:33:00Z">
        <w:r>
          <w:rPr>
            <w:rFonts w:ascii="Monospace" w:hAnsi="Monospace"/>
            <w:color w:val="000000"/>
            <w:sz w:val="20"/>
          </w:rPr>
          <w:delText xml:space="preserve">a </w:delText>
        </w:r>
      </w:del>
      <w:r>
        <w:rPr>
          <w:rFonts w:ascii="Monospace" w:hAnsi="Monospace"/>
          <w:color w:val="000000"/>
          <w:sz w:val="20"/>
        </w:rPr>
        <w:t>SAMURA Restaurant."</w:t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User says "Sorry, I'd rather choose something else."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Agent says "For Cost, do you prefer CHEAP or EXPENSIVE?"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User says "EXPENSIVE is my favorite Cost."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Agent says "EXPENSIVE is my least preferred Cost."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User says "Do you like CALM Ambiance?"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Agent says "CALM is my favorite Ambiance."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User says "I propose that we choose </w:t>
      </w:r>
      <w:del w:id="15" w:author="Auteur inconnu" w:date="2016-04-26T10:35:00Z">
        <w:r>
          <w:rPr>
            <w:rFonts w:ascii="Monospace" w:hAnsi="Monospace"/>
            <w:color w:val="000000"/>
            <w:sz w:val="20"/>
          </w:rPr>
          <w:delText xml:space="preserve">a </w:delText>
        </w:r>
      </w:del>
      <w:r>
        <w:rPr>
          <w:rFonts w:ascii="Monospace" w:hAnsi="Monospace"/>
          <w:color w:val="000000"/>
          <w:sz w:val="20"/>
        </w:rPr>
        <w:t>TOKYO</w:t>
      </w:r>
      <w:ins w:id="16" w:author="Auteur inconnu" w:date="2016-04-26T10:30:00Z">
        <w:r>
          <w:rPr>
            <w:rFonts w:ascii="Monospace" w:hAnsi="Monospace"/>
            <w:color w:val="000000"/>
            <w:sz w:val="20"/>
          </w:rPr>
          <w:t xml:space="preserve"> </w:t>
        </w:r>
      </w:ins>
      <w:r>
        <w:rPr>
          <w:rFonts w:ascii="Monospace" w:hAnsi="Monospace"/>
          <w:color w:val="000000"/>
          <w:sz w:val="20"/>
        </w:rPr>
        <w:t>Restaurant."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Agent says "Okay, let's choose TOKYO."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del w:id="17" w:author="Auteur inconnu" w:date="2016-04-26T10:36:00Z">
        <w:r>
          <w:rPr>
            <w:rFonts w:ascii="Monospace" w:hAnsi="Monospace"/>
            <w:color w:val="000000"/>
            <w:sz w:val="20"/>
          </w:rPr>
          <w:delText>User says "Okay, let's choose TOKYO."</w:delText>
        </w:r>
      </w:del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</w:pPr>
      <w:r>
        <w:rPr>
          <w:rFonts w:cs="Consolas" w:ascii="Monospace" w:hAnsi="Monospace"/>
          <w:b/>
          <w:bCs/>
          <w:color w:val="000000"/>
          <w:sz w:val="20"/>
          <w:lang w:val="en-US"/>
        </w:rPr>
        <w:tab/>
      </w:r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>Agent says "</w:t>
      </w:r>
      <w:del w:id="18" w:author="Auteur inconnu" w:date="2016-04-26T10:35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delText>Okay,</w:delText>
        </w:r>
      </w:del>
      <w:del w:id="19" w:author="Auteur inconnu" w:date="2016-04-26T10:37:00Z">
        <w:r>
          <w:rPr>
            <w:rFonts w:cs="Consolas" w:ascii="Monospace" w:hAnsi="Monospace"/>
            <w:b w:val="false"/>
            <w:bCs w:val="false"/>
            <w:color w:val="000000"/>
            <w:sz w:val="20"/>
            <w:lang w:val="en-US"/>
          </w:rPr>
          <w:delText xml:space="preserve"> </w:delText>
        </w:r>
      </w:del>
      <w:r>
        <w:rPr>
          <w:rFonts w:cs="Consolas" w:ascii="Monospace" w:hAnsi="Monospace"/>
          <w:b w:val="false"/>
          <w:bCs w:val="false"/>
          <w:color w:val="000000"/>
          <w:sz w:val="20"/>
          <w:lang w:val="en-US"/>
        </w:rPr>
        <w:t>I'll call to book a table."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Pour chacune des phrases suivantes, indiquez sur l'échelle proposée si vous êtes plutôt d'accord ou plutôt pas d'accord avec la proposition.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 xml:space="preserve">L’agent énonce beaucoup de propositions durant </w:t>
      </w:r>
      <w:bookmarkStart w:id="0" w:name="__DdeLink__330_592712270"/>
      <w:bookmarkEnd w:id="0"/>
      <w:r>
        <w:rPr>
          <w:szCs w:val="24"/>
        </w:rPr>
        <w:t>la conversation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 xml:space="preserve">  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46.15pt;margin-top:8.25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Normal"/>
        <w:spacing w:before="0" w:after="0"/>
        <w:ind w:left="0" w:right="0" w:firstLine="360"/>
        <w:rPr/>
      </w:pPr>
      <w:r>
        <w:rPr/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>L’agent exprime facilement ses préférences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pict>
          <v:shape id="shape_0" stroked="t" style="position:absolute;margin-left:49.9pt;margin-top:8.55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 xml:space="preserve">L’agent prend en compte </w:t>
      </w:r>
      <w:r>
        <w:rPr>
          <w:szCs w:val="24"/>
        </w:rPr>
        <w:t>les</w:t>
      </w:r>
      <w:r>
        <w:rPr>
          <w:szCs w:val="24"/>
        </w:rPr>
        <w:t xml:space="preserve"> préférences </w:t>
      </w:r>
      <w:r>
        <w:rPr>
          <w:szCs w:val="24"/>
        </w:rPr>
        <w:t>de l'utilisateur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pict>
          <v:shape id="shape_0" stroked="t" style="position:absolute;margin-left:49.9pt;margin-top:5.55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 xml:space="preserve">L’agent </w:t>
      </w:r>
      <w:r>
        <w:rPr>
          <w:szCs w:val="24"/>
        </w:rPr>
        <w:t>propose lui-même les critères de choix d'un restaurant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pict>
          <v:shape id="shape_0" stroked="t" style="position:absolute;margin-left:46.15pt;margin-top:9.6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 xml:space="preserve">L’agent est brusque dans sa manière de négocier durant la conversation 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pict>
          <v:shape id="shape_0" stroked="t" style="position:absolute;margin-left:46.15pt;margin-top:7.95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ind w:left="0" w:right="0" w:firstLine="360"/>
        <w:rPr>
          <w:szCs w:val="24"/>
        </w:rPr>
      </w:pPr>
      <w:bookmarkStart w:id="1" w:name="_GoBack"/>
      <w:bookmarkStart w:id="2" w:name="_GoBack"/>
      <w:bookmarkEnd w:id="2"/>
      <w:r>
        <w:rPr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>L’agent n’est pas assez entreprenant durant la négociation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pict>
          <v:shape id="shape_0" stroked="t" style="position:absolute;margin-left:46.15pt;margin-top:8.25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Normal"/>
        <w:spacing w:before="0" w:after="0"/>
        <w:ind w:left="0" w:right="0" w:firstLine="360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 xml:space="preserve">L'agent est dominant dans </w:t>
      </w:r>
      <w:del w:id="20" w:author="Auteur inconnu" w:date="2016-04-26T10:46:00Z">
        <w:r>
          <w:rPr>
            <w:szCs w:val="24"/>
          </w:rPr>
          <w:delText>le dialogue</w:delText>
        </w:r>
      </w:del>
      <w:ins w:id="21" w:author="Auteur inconnu" w:date="2016-04-26T10:46:00Z">
        <w:r>
          <w:rPr>
            <w:szCs w:val="24"/>
          </w:rPr>
          <w:t>la conversation</w:t>
        </w:r>
      </w:ins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pict>
          <v:shape id="shape_0" stroked="t" style="position:absolute;margin-left:46.15pt;margin-top:8.25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ListParagraph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r>
        <w:rPr>
          <w:szCs w:val="24"/>
        </w:rPr>
        <w:t xml:space="preserve">L'agent est soumis  dans </w:t>
      </w:r>
      <w:del w:id="22" w:author="Auteur inconnu" w:date="2016-04-26T10:46:00Z">
        <w:r>
          <w:rPr>
            <w:szCs w:val="24"/>
          </w:rPr>
          <w:delText>le dialogue</w:delText>
        </w:r>
      </w:del>
      <w:ins w:id="23" w:author="Auteur inconnu" w:date="2016-04-26T10:46:00Z">
        <w:r>
          <w:rPr>
            <w:szCs w:val="24"/>
          </w:rPr>
          <w:t>la conversation</w:t>
        </w:r>
      </w:ins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pict>
          <v:shape id="shape_0" stroked="t" style="position:absolute;margin-left:46.15pt;margin-top:8.25pt;width:310.45pt;height:0pt" type="shapetype_32">
            <v:wrap v:type="none"/>
            <v:fill on="false" detectmouseclick="t"/>
            <v:stroke color="black" weight="19080" endarrow="open" endarrowwidth="medium" endarrowlength="medium" joinstyle="round" endcap="flat"/>
          </v:shape>
        </w:pict>
      </w:r>
    </w:p>
    <w:p>
      <w:pPr>
        <w:pStyle w:val="ListParagraph"/>
        <w:rPr>
          <w:szCs w:val="24"/>
        </w:rPr>
      </w:pPr>
      <w:r>
        <w:rPr>
          <w:szCs w:val="24"/>
        </w:rPr>
        <w:t>Pas du tout d’accord</w:t>
        <w:tab/>
        <w:tab/>
        <w:tab/>
        <w:tab/>
        <w:tab/>
        <w:tab/>
        <w:t>Tout à fait d’accord</w:t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ind w:left="0" w:right="0" w:hanging="0"/>
        <w:rPr>
          <w:szCs w:val="24"/>
        </w:rPr>
      </w:pPr>
      <w:r>
        <w:rPr>
          <w:szCs w:val="24"/>
        </w:rPr>
        <w:t>Question ouverte : qu'avez-vous pensé de l'agent</w:t>
      </w:r>
    </w:p>
    <w:p>
      <w:pPr>
        <w:pStyle w:val="Normal"/>
        <w:spacing w:before="0" w:after="0"/>
        <w:jc w:val="left"/>
        <w:rPr/>
      </w:pPr>
      <w:ins w:id="24" w:author="Auteur inconnu" w:date="2016-04-26T10:39:00Z">
        <w:r>
          <w:rPr/>
          <w:t>For each affirmation, indicate on the proposed scale if you rather agree or disagree with it.</w:t>
        </w:r>
      </w:ins>
    </w:p>
    <w:p>
      <w:pPr>
        <w:pStyle w:val="Normal"/>
        <w:spacing w:before="0" w:after="0"/>
        <w:jc w:val="left"/>
        <w:rPr/>
      </w:pPr>
      <w:ins w:id="25" w:author="Auteur inconnu" w:date="2016-04-26T10:39:00Z">
        <w:r>
          <w:rPr/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26" w:author="Auteur inconnu" w:date="2016-04-26T10:39:00Z">
        <w:r>
          <w:rPr>
            <w:szCs w:val="24"/>
          </w:rPr>
          <w:t>The agent makes many proposals during the conversation</w:t>
        </w:r>
      </w:ins>
    </w:p>
    <w:p>
      <w:pPr>
        <w:pStyle w:val="Normal"/>
        <w:spacing w:before="0" w:after="0"/>
        <w:rPr>
          <w:szCs w:val="24"/>
        </w:rPr>
      </w:pPr>
      <w:ins w:id="27" w:author="Auteur inconnu" w:date="2016-04-26T10:39:00Z">
        <w:r>
          <w:rPr>
            <w:szCs w:val="24"/>
          </w:rPr>
        </w:r>
      </w:ins>
    </w:p>
    <w:p>
      <w:pPr>
        <w:pStyle w:val="Normal"/>
        <w:spacing w:before="0" w:after="0"/>
        <w:rPr>
          <w:szCs w:val="24"/>
        </w:rPr>
      </w:pPr>
      <w:ins w:id="28" w:author="Auteur inconnu" w:date="2016-04-26T10:39:00Z">
        <w:r>
          <w:rPr>
            <w:szCs w:val="24"/>
          </w:rPr>
          <w:t xml:space="preserve">  </w:t>
          <w:pict>
            <v:shape id="shape_0" stroked="t" style="position:absolute;margin-left:46.15pt;margin-top:8.25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29" w:author="Auteur inconnu" w:date="2016-04-26T10:39:00Z">
        <w:r>
          <w:rPr>
            <w:szCs w:val="24"/>
          </w:rPr>
          <w:t>Strongly disagree</w:t>
        </w:r>
      </w:ins>
      <w:ins w:id="30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31" w:author="Auteur inconnu" w:date="2016-04-26T10:39:00Z">
        <w:r>
          <w:rPr>
            <w:szCs w:val="24"/>
          </w:rPr>
          <w:t>Strongly agree</w:t>
        </w:r>
      </w:ins>
    </w:p>
    <w:p>
      <w:pPr>
        <w:pStyle w:val="Normal"/>
        <w:spacing w:before="0" w:after="0"/>
        <w:ind w:left="0" w:right="0" w:firstLine="360"/>
        <w:rPr/>
      </w:pPr>
      <w:ins w:id="32" w:author="Auteur inconnu" w:date="2016-04-26T10:39:00Z">
        <w:r>
          <w:rPr/>
        </w:r>
      </w:ins>
    </w:p>
    <w:p>
      <w:pPr>
        <w:pStyle w:val="Normal"/>
        <w:spacing w:before="0" w:after="0"/>
        <w:rPr>
          <w:szCs w:val="24"/>
        </w:rPr>
      </w:pPr>
      <w:ins w:id="33" w:author="Auteur inconnu" w:date="2016-04-26T10:39:00Z">
        <w:r>
          <w:rPr>
            <w:szCs w:val="24"/>
          </w:rPr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34" w:author="Auteur inconnu" w:date="2016-04-26T10:39:00Z">
        <w:r>
          <w:rPr>
            <w:szCs w:val="24"/>
          </w:rPr>
          <w:t>The agent easily expresses its preferences</w:t>
        </w:r>
      </w:ins>
    </w:p>
    <w:p>
      <w:pPr>
        <w:pStyle w:val="Normal"/>
        <w:spacing w:before="0" w:after="0"/>
        <w:rPr>
          <w:szCs w:val="24"/>
        </w:rPr>
      </w:pPr>
      <w:ins w:id="35" w:author="Auteur inconnu" w:date="2016-04-26T10:39:00Z">
        <w:r>
          <w:rPr>
            <w:szCs w:val="24"/>
          </w:rPr>
          <w:pict>
            <v:shape id="shape_0" stroked="t" style="position:absolute;margin-left:49.9pt;margin-top:8.55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36" w:author="Auteur inconnu" w:date="2016-04-26T10:39:00Z">
        <w:r>
          <w:rPr>
            <w:szCs w:val="24"/>
          </w:rPr>
          <w:t>Strongly disagree</w:t>
        </w:r>
      </w:ins>
      <w:ins w:id="37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38" w:author="Auteur inconnu" w:date="2016-04-26T10:39:00Z">
        <w:r>
          <w:rPr>
            <w:szCs w:val="24"/>
          </w:rPr>
          <w:t>Strongly agree</w: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39" w:author="Auteur inconnu" w:date="2016-04-26T10:39:00Z">
        <w:r>
          <w:rPr>
            <w:szCs w:val="24"/>
          </w:rPr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40" w:author="Auteur inconnu" w:date="2016-04-26T10:39:00Z">
        <w:r>
          <w:rPr>
            <w:szCs w:val="24"/>
          </w:rPr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41" w:author="Auteur inconnu" w:date="2016-04-26T10:39:00Z">
        <w:r>
          <w:rPr>
            <w:szCs w:val="24"/>
          </w:rPr>
          <w:t>The agent takes into account the user's preferences</w:t>
        </w:r>
      </w:ins>
    </w:p>
    <w:p>
      <w:pPr>
        <w:pStyle w:val="Normal"/>
        <w:spacing w:before="0" w:after="0"/>
        <w:rPr>
          <w:szCs w:val="24"/>
        </w:rPr>
      </w:pPr>
      <w:ins w:id="42" w:author="Auteur inconnu" w:date="2016-04-26T10:39:00Z">
        <w:r>
          <w:rPr>
            <w:szCs w:val="24"/>
          </w:rPr>
        </w:r>
      </w:ins>
    </w:p>
    <w:p>
      <w:pPr>
        <w:pStyle w:val="Normal"/>
        <w:spacing w:before="0" w:after="0"/>
        <w:rPr>
          <w:szCs w:val="24"/>
        </w:rPr>
      </w:pPr>
      <w:ins w:id="43" w:author="Auteur inconnu" w:date="2016-04-26T10:39:00Z">
        <w:r>
          <w:rPr>
            <w:szCs w:val="24"/>
          </w:rPr>
          <w:pict>
            <v:shape id="shape_0" stroked="t" style="position:absolute;margin-left:49.9pt;margin-top:5.55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44" w:author="Auteur inconnu" w:date="2016-04-26T10:39:00Z">
        <w:r>
          <w:rPr>
            <w:szCs w:val="24"/>
          </w:rPr>
          <w:t>Strongly disagree</w:t>
        </w:r>
      </w:ins>
      <w:ins w:id="45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46" w:author="Auteur inconnu" w:date="2016-04-26T10:39:00Z">
        <w:r>
          <w:rPr>
            <w:szCs w:val="24"/>
          </w:rPr>
          <w:t>Strongly agree</w:t>
        </w:r>
      </w:ins>
    </w:p>
    <w:p>
      <w:pPr>
        <w:pStyle w:val="Normal"/>
        <w:spacing w:before="0" w:after="0"/>
        <w:rPr>
          <w:szCs w:val="24"/>
        </w:rPr>
      </w:pPr>
      <w:ins w:id="47" w:author="Auteur inconnu" w:date="2016-04-26T10:39:00Z">
        <w:r>
          <w:rPr>
            <w:szCs w:val="24"/>
          </w:rPr>
        </w:r>
      </w:ins>
    </w:p>
    <w:p>
      <w:pPr>
        <w:pStyle w:val="Normal"/>
        <w:spacing w:before="0" w:after="0"/>
        <w:rPr>
          <w:szCs w:val="24"/>
        </w:rPr>
      </w:pPr>
      <w:ins w:id="48" w:author="Auteur inconnu" w:date="2016-04-26T10:39:00Z">
        <w:r>
          <w:rPr>
            <w:szCs w:val="24"/>
          </w:rPr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49" w:author="Auteur inconnu" w:date="2016-04-26T10:39:00Z">
        <w:r>
          <w:rPr>
            <w:szCs w:val="24"/>
          </w:rPr>
          <w:t xml:space="preserve">The </w:t>
        </w:r>
      </w:ins>
      <w:ins w:id="50" w:author="Auteur inconnu" w:date="2016-04-26T10:39:00Z">
        <w:r>
          <w:rPr>
            <w:szCs w:val="24"/>
          </w:rPr>
          <w:t xml:space="preserve">agent </w:t>
        </w:r>
      </w:ins>
      <w:ins w:id="51" w:author="Auteur inconnu" w:date="2016-04-26T10:39:00Z">
        <w:r>
          <w:rPr>
            <w:szCs w:val="24"/>
          </w:rPr>
          <w:t>propose</w:t>
        </w:r>
      </w:ins>
      <w:ins w:id="52" w:author="Auteur inconnu" w:date="2016-04-26T10:39:00Z">
        <w:r>
          <w:rPr>
            <w:szCs w:val="24"/>
          </w:rPr>
          <w:t>s the criteria for the restaurant selection</w:t>
        </w:r>
      </w:ins>
    </w:p>
    <w:p>
      <w:pPr>
        <w:pStyle w:val="Normal"/>
        <w:spacing w:before="0" w:after="0"/>
        <w:rPr>
          <w:szCs w:val="24"/>
        </w:rPr>
      </w:pPr>
      <w:ins w:id="53" w:author="Auteur inconnu" w:date="2016-04-26T10:39:00Z">
        <w:r>
          <w:rPr>
            <w:szCs w:val="24"/>
          </w:rPr>
          <w:pict>
            <v:shape id="shape_0" stroked="t" style="position:absolute;margin-left:46.15pt;margin-top:9.6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54" w:author="Auteur inconnu" w:date="2016-04-26T10:39:00Z">
        <w:r>
          <w:rPr>
            <w:szCs w:val="24"/>
          </w:rPr>
          <w:t>Strongly disagree</w:t>
        </w:r>
      </w:ins>
      <w:ins w:id="55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56" w:author="Auteur inconnu" w:date="2016-04-26T10:39:00Z">
        <w:r>
          <w:rPr>
            <w:szCs w:val="24"/>
          </w:rPr>
          <w:t>Strongly agree</w:t>
        </w:r>
      </w:ins>
    </w:p>
    <w:p>
      <w:pPr>
        <w:pStyle w:val="Normal"/>
        <w:spacing w:before="0" w:after="0"/>
        <w:rPr>
          <w:szCs w:val="24"/>
        </w:rPr>
      </w:pPr>
      <w:ins w:id="57" w:author="Auteur inconnu" w:date="2016-04-26T10:39:00Z">
        <w:r>
          <w:rPr>
            <w:szCs w:val="24"/>
          </w:rPr>
        </w:r>
      </w:ins>
    </w:p>
    <w:p>
      <w:pPr>
        <w:pStyle w:val="Normal"/>
        <w:spacing w:before="0" w:after="0"/>
        <w:rPr>
          <w:szCs w:val="24"/>
        </w:rPr>
      </w:pPr>
      <w:ins w:id="58" w:author="Auteur inconnu" w:date="2016-04-26T10:39:00Z">
        <w:r>
          <w:rPr>
            <w:szCs w:val="24"/>
          </w:rPr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59" w:author="Auteur inconnu" w:date="2016-04-26T10:39:00Z">
        <w:r>
          <w:rPr>
            <w:szCs w:val="24"/>
          </w:rPr>
          <w:t xml:space="preserve">L’agent </w:t>
        </w:r>
      </w:ins>
      <w:ins w:id="60" w:author="Auteur inconnu" w:date="2016-04-26T10:39:00Z">
        <w:r>
          <w:rPr>
            <w:szCs w:val="24"/>
          </w:rPr>
          <w:t>is brusque during the negotiation</w:t>
        </w:r>
      </w:ins>
    </w:p>
    <w:p>
      <w:pPr>
        <w:pStyle w:val="Normal"/>
        <w:spacing w:before="0" w:after="0"/>
        <w:rPr>
          <w:szCs w:val="24"/>
        </w:rPr>
      </w:pPr>
      <w:ins w:id="61" w:author="Auteur inconnu" w:date="2016-04-26T10:39:00Z">
        <w:r>
          <w:rPr>
            <w:szCs w:val="24"/>
          </w:rPr>
          <w:pict>
            <v:shape id="shape_0" stroked="t" style="position:absolute;margin-left:46.15pt;margin-top:7.95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62" w:author="Auteur inconnu" w:date="2016-04-26T10:39:00Z">
        <w:r>
          <w:rPr>
            <w:szCs w:val="24"/>
          </w:rPr>
          <w:t>Strongly disagree</w:t>
        </w:r>
      </w:ins>
      <w:ins w:id="63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64" w:author="Auteur inconnu" w:date="2016-04-26T10:39:00Z">
        <w:r>
          <w:rPr>
            <w:szCs w:val="24"/>
          </w:rPr>
          <w:t>Strongly agree</w: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65" w:author="Auteur inconnu" w:date="2016-04-26T10:39:00Z">
        <w:r>
          <w:rPr>
            <w:szCs w:val="24"/>
          </w:rPr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66" w:author="Auteur inconnu" w:date="2016-04-26T10:39:00Z">
        <w:bookmarkStart w:id="3" w:name="_GoBack1"/>
        <w:bookmarkStart w:id="4" w:name="_GoBack1"/>
        <w:bookmarkEnd w:id="4"/>
        <w:r>
          <w:rPr>
            <w:szCs w:val="24"/>
          </w:rPr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67" w:author="Auteur inconnu" w:date="2016-04-26T10:39:00Z">
        <w:r>
          <w:rPr>
            <w:szCs w:val="24"/>
          </w:rPr>
          <w:t xml:space="preserve">L’agent </w:t>
        </w:r>
      </w:ins>
      <w:ins w:id="68" w:author="Auteur inconnu" w:date="2016-04-26T10:39:00Z">
        <w:r>
          <w:rPr>
            <w:szCs w:val="24"/>
          </w:rPr>
          <w:t>is not undertaking during the negotiation</w:t>
        </w:r>
      </w:ins>
    </w:p>
    <w:p>
      <w:pPr>
        <w:pStyle w:val="Normal"/>
        <w:spacing w:before="0" w:after="0"/>
        <w:rPr>
          <w:szCs w:val="24"/>
        </w:rPr>
      </w:pPr>
      <w:ins w:id="69" w:author="Auteur inconnu" w:date="2016-04-26T10:39:00Z">
        <w:r>
          <w:rPr>
            <w:szCs w:val="24"/>
          </w:rPr>
          <w:pict>
            <v:shape id="shape_0" stroked="t" style="position:absolute;margin-left:46.15pt;margin-top:8.25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ind w:left="0" w:right="0" w:firstLine="360"/>
        <w:rPr>
          <w:szCs w:val="24"/>
        </w:rPr>
      </w:pPr>
      <w:ins w:id="70" w:author="Auteur inconnu" w:date="2016-04-26T10:39:00Z">
        <w:r>
          <w:rPr>
            <w:szCs w:val="24"/>
          </w:rPr>
          <w:t>Strongly disagree</w:t>
        </w:r>
      </w:ins>
      <w:ins w:id="71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72" w:author="Auteur inconnu" w:date="2016-04-26T10:39:00Z">
        <w:r>
          <w:rPr>
            <w:szCs w:val="24"/>
          </w:rPr>
          <w:t>Strongly agree</w:t>
        </w:r>
      </w:ins>
    </w:p>
    <w:p>
      <w:pPr>
        <w:pStyle w:val="Normal"/>
        <w:spacing w:before="0" w:after="0"/>
        <w:rPr>
          <w:szCs w:val="24"/>
        </w:rPr>
      </w:pPr>
      <w:ins w:id="73" w:author="Auteur inconnu" w:date="2016-04-26T10:39:00Z">
        <w:r>
          <w:rPr>
            <w:szCs w:val="24"/>
          </w:rPr>
        </w:r>
      </w:ins>
    </w:p>
    <w:p>
      <w:pPr>
        <w:pStyle w:val="Normal"/>
        <w:spacing w:before="0" w:after="0"/>
        <w:rPr/>
      </w:pPr>
      <w:ins w:id="74" w:author="Auteur inconnu" w:date="2016-04-26T10:39:00Z">
        <w:r>
          <w:rPr/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75" w:author="Auteur inconnu" w:date="2016-04-26T10:39:00Z">
        <w:r>
          <w:rPr>
            <w:szCs w:val="24"/>
          </w:rPr>
          <w:t xml:space="preserve">The agent is </w:t>
        </w:r>
      </w:ins>
      <w:ins w:id="76" w:author="Auteur inconnu" w:date="2016-04-26T10:39:00Z">
        <w:r>
          <w:rPr>
            <w:szCs w:val="24"/>
          </w:rPr>
          <w:t xml:space="preserve">dominant </w:t>
        </w:r>
      </w:ins>
      <w:ins w:id="77" w:author="Auteur inconnu" w:date="2016-04-26T10:39:00Z">
        <w:r>
          <w:rPr>
            <w:szCs w:val="24"/>
          </w:rPr>
          <w:t>during the conversation</w:t>
        </w:r>
      </w:ins>
    </w:p>
    <w:p>
      <w:pPr>
        <w:pStyle w:val="Normal"/>
        <w:spacing w:before="0" w:after="0"/>
        <w:rPr>
          <w:szCs w:val="24"/>
        </w:rPr>
      </w:pPr>
      <w:ins w:id="78" w:author="Auteur inconnu" w:date="2016-04-26T10:39:00Z">
        <w:r>
          <w:rPr>
            <w:szCs w:val="24"/>
          </w:rPr>
          <w:pict>
            <v:shape id="shape_0" stroked="t" style="position:absolute;margin-left:46.15pt;margin-top:8.25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rPr>
          <w:szCs w:val="24"/>
        </w:rPr>
      </w:pPr>
      <w:ins w:id="79" w:author="Auteur inconnu" w:date="2016-04-26T10:39:00Z">
        <w:r>
          <w:rPr>
            <w:szCs w:val="24"/>
          </w:rPr>
          <w:t>Strongly disagree</w:t>
        </w:r>
      </w:ins>
      <w:ins w:id="80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81" w:author="Auteur inconnu" w:date="2016-04-26T10:39:00Z">
        <w:r>
          <w:rPr>
            <w:szCs w:val="24"/>
          </w:rPr>
          <w:t>Strongly agree</w:t>
        </w:r>
      </w:ins>
    </w:p>
    <w:p>
      <w:pPr>
        <w:pStyle w:val="Normal"/>
        <w:spacing w:before="0" w:after="0"/>
        <w:jc w:val="left"/>
        <w:rPr/>
      </w:pPr>
      <w:ins w:id="82" w:author="Auteur inconnu" w:date="2016-04-26T10:39:00Z">
        <w:r>
          <w:rPr/>
        </w:r>
      </w:ins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Cs w:val="24"/>
        </w:rPr>
      </w:pPr>
      <w:ins w:id="83" w:author="Auteur inconnu" w:date="2016-04-26T10:39:00Z">
        <w:r>
          <w:rPr>
            <w:szCs w:val="24"/>
          </w:rPr>
          <w:t>The agent is submissive</w:t>
        </w:r>
      </w:ins>
      <w:ins w:id="84" w:author="Auteur inconnu" w:date="2016-04-26T10:39:00Z">
        <w:r>
          <w:rPr>
            <w:szCs w:val="24"/>
          </w:rPr>
          <w:t xml:space="preserve"> </w:t>
        </w:r>
      </w:ins>
      <w:ins w:id="85" w:author="Auteur inconnu" w:date="2016-04-26T10:39:00Z">
        <w:r>
          <w:rPr>
            <w:szCs w:val="24"/>
          </w:rPr>
          <w:t>during the conversation</w:t>
        </w:r>
      </w:ins>
    </w:p>
    <w:p>
      <w:pPr>
        <w:pStyle w:val="Normal"/>
        <w:spacing w:before="0" w:after="0"/>
        <w:rPr>
          <w:szCs w:val="24"/>
        </w:rPr>
      </w:pPr>
      <w:ins w:id="86" w:author="Auteur inconnu" w:date="2016-04-26T10:39:00Z">
        <w:r>
          <w:rPr>
            <w:szCs w:val="24"/>
          </w:rPr>
          <w:pict>
            <v:shape id="shape_0" stroked="t" style="position:absolute;margin-left:46.15pt;margin-top:8.25pt;width:310.45pt;height:0pt" type="shapetype_32">
              <v:wrap v:type="none"/>
              <v:fill on="false" detectmouseclick="t"/>
              <v:stroke color="black" weight="19080" endarrow="open" endarrowwidth="medium" endarrowlength="medium" joinstyle="round" endcap="flat"/>
            </v:shape>
          </w:pict>
        </w:r>
      </w:ins>
    </w:p>
    <w:p>
      <w:pPr>
        <w:pStyle w:val="Normal"/>
        <w:spacing w:before="0" w:after="0"/>
        <w:rPr>
          <w:szCs w:val="24"/>
        </w:rPr>
      </w:pPr>
      <w:ins w:id="87" w:author="Auteur inconnu" w:date="2016-04-26T10:39:00Z">
        <w:r>
          <w:rPr>
            <w:szCs w:val="24"/>
          </w:rPr>
          <w:t>Strongly disagree</w:t>
        </w:r>
      </w:ins>
      <w:ins w:id="88" w:author="Auteur inconnu" w:date="2016-04-26T10:39:00Z">
        <w:r>
          <w:rPr>
            <w:szCs w:val="24"/>
          </w:rPr>
          <w:tab/>
          <w:tab/>
          <w:tab/>
          <w:tab/>
          <w:tab/>
          <w:tab/>
        </w:r>
      </w:ins>
      <w:ins w:id="89" w:author="Auteur inconnu" w:date="2016-04-26T10:39:00Z">
        <w:r>
          <w:rPr>
            <w:szCs w:val="24"/>
          </w:rPr>
          <w:t>Strongly agree</w:t>
        </w:r>
      </w:ins>
    </w:p>
    <w:p>
      <w:pPr>
        <w:pStyle w:val="ListParagraph"/>
        <w:rPr>
          <w:szCs w:val="24"/>
        </w:rPr>
      </w:pPr>
      <w:ins w:id="90" w:author="Auteur inconnu" w:date="2016-04-26T10:39:00Z">
        <w:r>
          <w:rPr>
            <w:szCs w:val="24"/>
          </w:rPr>
        </w:r>
      </w:ins>
    </w:p>
    <w:p>
      <w:pPr>
        <w:pStyle w:val="ListParagraph"/>
        <w:spacing w:before="0" w:after="200"/>
        <w:ind w:left="0" w:right="0" w:hanging="0"/>
        <w:contextualSpacing/>
        <w:rPr>
          <w:szCs w:val="24"/>
        </w:rPr>
      </w:pPr>
      <w:ins w:id="91" w:author="Auteur inconnu" w:date="2016-04-26T10:39:00Z">
        <w:r>
          <w:rPr>
            <w:szCs w:val="24"/>
          </w:rPr>
          <w:t>Open question : what is your opinion about the agent?</w:t>
        </w:r>
      </w:ins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19cf"/>
    <w:pPr>
      <w:widowControl/>
      <w:suppressAutoHyphens w:val="true"/>
      <w:bidi w:val="0"/>
      <w:spacing w:lineRule="auto" w:line="240" w:before="0" w:after="200"/>
      <w:jc w:val="both"/>
    </w:pPr>
    <w:rPr>
      <w:rFonts w:ascii="Times New Roman" w:hAnsi="Times New Roman" w:eastAsia="Droid Sans Fallback" w:cs=""/>
      <w:color w:val="auto"/>
      <w:sz w:val="24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24692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2016-04-24T20:19:00Z</dcterms:created>
  <dc:creator>Lydia</dc:creator>
  <dc:language>fr-FR</dc:language>
  <cp:lastModifiedBy>Lydia</cp:lastModifiedBy>
  <cp:lastPrinted>2016-04-26T09:47:04Z</cp:lastPrinted>
  <dcterms:modified xsi:type="dcterms:W3CDTF">2016-04-24T21:49:00Z</dcterms:modified>
  <cp:revision>13</cp:revision>
</cp:coreProperties>
</file>